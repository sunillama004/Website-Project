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32187" w14:textId="77777777" w:rsidR="0092627A" w:rsidRDefault="0092627A" w:rsidP="0045379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DAA104F" w14:textId="77777777" w:rsidR="00B71312" w:rsidRPr="0078783F" w:rsidRDefault="0078783F" w:rsidP="00B71312">
      <w:pPr>
        <w:jc w:val="center"/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</w:pPr>
      <w:r w:rsidRPr="007878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CV (</w:t>
      </w:r>
      <w:r w:rsidRPr="0078783F"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  <w:t>CURRICULUM VITAE)</w:t>
      </w:r>
    </w:p>
    <w:p w14:paraId="60407F7D" w14:textId="77777777" w:rsidR="00E829A2" w:rsidRDefault="004239B8" w:rsidP="00B7131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</w:t>
      </w:r>
      <w:r w:rsidR="00B16CAF">
        <w:rPr>
          <w:rFonts w:ascii="Times New Roman" w:hAnsi="Times New Roman" w:cs="Times New Roman"/>
          <w:b/>
          <w:sz w:val="24"/>
          <w:szCs w:val="24"/>
        </w:rPr>
        <w:t>NIL</w:t>
      </w:r>
      <w:r w:rsidR="002045A0">
        <w:rPr>
          <w:rFonts w:ascii="Times New Roman" w:hAnsi="Times New Roman" w:cs="Times New Roman"/>
          <w:b/>
          <w:sz w:val="24"/>
          <w:szCs w:val="24"/>
        </w:rPr>
        <w:t xml:space="preserve"> LAMA</w:t>
      </w:r>
      <w:r w:rsidR="006D0BCC" w:rsidRPr="0078783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67C19E" w14:textId="2878401F" w:rsidR="00B71312" w:rsidRPr="0078783F" w:rsidRDefault="000F3B12" w:rsidP="00B7131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B82839">
        <w:rPr>
          <w:rFonts w:ascii="Times New Roman" w:hAnsi="Times New Roman" w:cs="Times New Roman"/>
          <w:b/>
          <w:sz w:val="24"/>
          <w:szCs w:val="24"/>
        </w:rPr>
        <w:t>unillama004</w:t>
      </w:r>
      <w:r w:rsidR="00E829A2">
        <w:rPr>
          <w:rFonts w:ascii="Times New Roman" w:hAnsi="Times New Roman" w:cs="Times New Roman"/>
          <w:b/>
          <w:sz w:val="24"/>
          <w:szCs w:val="24"/>
        </w:rPr>
        <w:t>@gmail.com</w:t>
      </w:r>
      <w:r w:rsidR="006D0BCC" w:rsidRPr="0078783F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14:paraId="187B90C2" w14:textId="77777777" w:rsidR="00B71312" w:rsidRPr="0078783F" w:rsidRDefault="0078783F" w:rsidP="00B7131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783F">
        <w:rPr>
          <w:rFonts w:ascii="Times New Roman" w:hAnsi="Times New Roman" w:cs="Times New Roman"/>
          <w:sz w:val="24"/>
          <w:szCs w:val="24"/>
        </w:rPr>
        <w:t>Mobile: +</w:t>
      </w:r>
      <w:r w:rsidR="00B82839">
        <w:rPr>
          <w:rFonts w:ascii="Times New Roman" w:hAnsi="Times New Roman" w:cs="Times New Roman"/>
          <w:sz w:val="24"/>
          <w:szCs w:val="24"/>
        </w:rPr>
        <w:t>9779860021239</w:t>
      </w:r>
    </w:p>
    <w:p w14:paraId="576D2B75" w14:textId="77777777" w:rsidR="00D97D21" w:rsidRPr="0078783F" w:rsidRDefault="00962171" w:rsidP="00D97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78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</w:p>
    <w:p w14:paraId="1228FE33" w14:textId="77777777" w:rsidR="00962171" w:rsidRPr="0078783F" w:rsidRDefault="00962171" w:rsidP="00D97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ACA412" w14:textId="612B6867" w:rsidR="00B16CAF" w:rsidRPr="00917B4E" w:rsidRDefault="00496FAF" w:rsidP="00B16CA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96FAF">
        <w:rPr>
          <w:rFonts w:ascii="Times New Roman" w:hAnsi="Times New Roman" w:cs="Times New Roman"/>
          <w:color w:val="000000"/>
          <w:sz w:val="24"/>
          <w:szCs w:val="24"/>
        </w:rPr>
        <w:t>To work hard and carefully in a dynamic professional environment where I can utilize my skills, apply my knowledge and creativity for the growth of my company/organization in the most effective manner possible, within the scope of my education, skills, and experience.</w:t>
      </w:r>
      <w:r w:rsidR="00E30C66" w:rsidRPr="00917B4E">
        <w:rPr>
          <w:rFonts w:ascii="Times New Roman" w:hAnsi="Times New Roman" w:cs="Times New Roman"/>
          <w:color w:val="000000"/>
          <w:sz w:val="24"/>
          <w:szCs w:val="24"/>
        </w:rPr>
        <w:t xml:space="preserve"> As</w:t>
      </w:r>
      <w:r w:rsidR="00D97D21" w:rsidRPr="00917B4E">
        <w:rPr>
          <w:rFonts w:ascii="Times New Roman" w:hAnsi="Times New Roman" w:cs="Times New Roman"/>
          <w:color w:val="000000"/>
          <w:sz w:val="24"/>
          <w:szCs w:val="24"/>
        </w:rPr>
        <w:t xml:space="preserve"> well as to grow personally and professionally so that I can perform various challenging works </w:t>
      </w:r>
      <w:r w:rsidR="00E30C66" w:rsidRPr="00917B4E">
        <w:rPr>
          <w:rFonts w:ascii="Times New Roman" w:hAnsi="Times New Roman" w:cs="Times New Roman"/>
          <w:color w:val="000000"/>
          <w:sz w:val="24"/>
          <w:szCs w:val="24"/>
        </w:rPr>
        <w:t>this will help me and my company/organization to sur</w:t>
      </w:r>
      <w:r w:rsidR="008345DB" w:rsidRPr="00917B4E">
        <w:rPr>
          <w:rFonts w:ascii="Times New Roman" w:hAnsi="Times New Roman" w:cs="Times New Roman"/>
          <w:color w:val="000000"/>
          <w:sz w:val="24"/>
          <w:szCs w:val="24"/>
        </w:rPr>
        <w:t>vive in competitive</w:t>
      </w:r>
      <w:r w:rsidR="00E30C66" w:rsidRPr="00917B4E">
        <w:rPr>
          <w:rFonts w:ascii="Times New Roman" w:hAnsi="Times New Roman" w:cs="Times New Roman"/>
          <w:color w:val="000000"/>
          <w:sz w:val="24"/>
          <w:szCs w:val="24"/>
        </w:rPr>
        <w:t xml:space="preserve"> field.</w:t>
      </w:r>
      <w:r w:rsidR="00A24049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p w14:paraId="315AC642" w14:textId="3E6CF3AC" w:rsidR="00466F34" w:rsidRPr="0078783F" w:rsidRDefault="006E2A99" w:rsidP="00B16CA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B4E">
        <w:rPr>
          <w:rFonts w:ascii="Times New Roman" w:hAnsi="Times New Roman"/>
        </w:rPr>
        <w:t>Experienced on Gforce</w:t>
      </w:r>
      <w:r w:rsidR="00466F34" w:rsidRPr="00917B4E">
        <w:rPr>
          <w:rFonts w:ascii="Times New Roman" w:hAnsi="Times New Roman"/>
        </w:rPr>
        <w:t xml:space="preserve"> System &amp; Technologies Pvt. Ltd. worked as IT Staff Post </w:t>
      </w:r>
      <w:r w:rsidR="00466F34" w:rsidRPr="00917B4E">
        <w:rPr>
          <w:rStyle w:val="badword"/>
          <w:rFonts w:ascii="Times New Roman" w:hAnsi="Times New Roman"/>
        </w:rPr>
        <w:t>Ncell</w:t>
      </w:r>
      <w:r w:rsidR="00466F34" w:rsidRPr="00917B4E">
        <w:rPr>
          <w:rFonts w:ascii="Times New Roman" w:hAnsi="Times New Roman"/>
        </w:rPr>
        <w:t xml:space="preserve"> Customer Record &amp; Relation Management System &amp; </w:t>
      </w:r>
      <w:r w:rsidRPr="00917B4E">
        <w:rPr>
          <w:rStyle w:val="badword"/>
          <w:rFonts w:ascii="Times New Roman" w:hAnsi="Times New Roman"/>
        </w:rPr>
        <w:t>SUBISU</w:t>
      </w:r>
      <w:r w:rsidR="00466F34" w:rsidRPr="00917B4E">
        <w:rPr>
          <w:rFonts w:ascii="Times New Roman" w:hAnsi="Times New Roman"/>
        </w:rPr>
        <w:t xml:space="preserve"> C</w:t>
      </w:r>
      <w:r w:rsidRPr="00917B4E">
        <w:rPr>
          <w:rFonts w:ascii="Times New Roman" w:hAnsi="Times New Roman"/>
        </w:rPr>
        <w:t>ommunication Pv</w:t>
      </w:r>
      <w:r w:rsidR="00466F34" w:rsidRPr="00917B4E">
        <w:rPr>
          <w:rFonts w:ascii="Times New Roman" w:hAnsi="Times New Roman"/>
        </w:rPr>
        <w:t xml:space="preserve">t Ltd. working as IT Staff post </w:t>
      </w:r>
      <w:r w:rsidR="007A1B82" w:rsidRPr="00917B4E">
        <w:rPr>
          <w:rFonts w:ascii="Times New Roman" w:hAnsi="Times New Roman"/>
        </w:rPr>
        <w:t>Technical</w:t>
      </w:r>
      <w:r w:rsidR="00466F34" w:rsidRPr="00917B4E">
        <w:rPr>
          <w:rFonts w:ascii="Times New Roman" w:hAnsi="Times New Roman"/>
        </w:rPr>
        <w:t xml:space="preserve"> Support </w:t>
      </w:r>
      <w:r w:rsidR="00466F34" w:rsidRPr="00917B4E">
        <w:rPr>
          <w:rStyle w:val="badword"/>
          <w:rFonts w:ascii="Times New Roman" w:hAnsi="Times New Roman"/>
        </w:rPr>
        <w:t>Represent</w:t>
      </w:r>
      <w:r w:rsidR="00917B4E" w:rsidRPr="00917B4E">
        <w:rPr>
          <w:rStyle w:val="badword"/>
          <w:rFonts w:ascii="Times New Roman" w:hAnsi="Times New Roman"/>
        </w:rPr>
        <w:t>at</w:t>
      </w:r>
      <w:r w:rsidR="00466F34" w:rsidRPr="00917B4E">
        <w:rPr>
          <w:rStyle w:val="badword"/>
          <w:rFonts w:ascii="Times New Roman" w:hAnsi="Times New Roman"/>
        </w:rPr>
        <w:t>ive</w:t>
      </w:r>
      <w:r w:rsidR="00466F34" w:rsidRPr="00917B4E">
        <w:rPr>
          <w:rFonts w:ascii="Times New Roman" w:hAnsi="Times New Roman"/>
        </w:rPr>
        <w:t xml:space="preserve"> on Networking field With Networking base like Router Configuration,</w:t>
      </w:r>
      <w:r w:rsidR="00917B4E" w:rsidRPr="00917B4E">
        <w:rPr>
          <w:rFonts w:ascii="Times New Roman" w:hAnsi="Times New Roman"/>
        </w:rPr>
        <w:t xml:space="preserve"> </w:t>
      </w:r>
      <w:r w:rsidR="006C09ED" w:rsidRPr="00917B4E">
        <w:rPr>
          <w:rFonts w:ascii="Times New Roman" w:hAnsi="Times New Roman"/>
        </w:rPr>
        <w:t>WAN &amp; LAN design,</w:t>
      </w:r>
      <w:r w:rsidR="00917B4E" w:rsidRPr="00917B4E">
        <w:rPr>
          <w:rFonts w:ascii="Times New Roman" w:hAnsi="Times New Roman"/>
        </w:rPr>
        <w:t xml:space="preserve"> </w:t>
      </w:r>
      <w:r w:rsidR="006C09ED" w:rsidRPr="00917B4E">
        <w:rPr>
          <w:rFonts w:ascii="Times New Roman" w:hAnsi="Times New Roman"/>
        </w:rPr>
        <w:t xml:space="preserve">VLAN &amp; Mac </w:t>
      </w:r>
      <w:r w:rsidR="007A1B82" w:rsidRPr="00917B4E">
        <w:rPr>
          <w:rFonts w:ascii="Times New Roman" w:hAnsi="Times New Roman"/>
        </w:rPr>
        <w:t>checking</w:t>
      </w:r>
      <w:r w:rsidR="006C09ED" w:rsidRPr="00917B4E">
        <w:rPr>
          <w:rFonts w:ascii="Times New Roman" w:hAnsi="Times New Roman"/>
        </w:rPr>
        <w:t>,</w:t>
      </w:r>
      <w:r w:rsidR="00917B4E" w:rsidRPr="00917B4E">
        <w:rPr>
          <w:rFonts w:ascii="Times New Roman" w:hAnsi="Times New Roman"/>
        </w:rPr>
        <w:t xml:space="preserve"> </w:t>
      </w:r>
      <w:r w:rsidR="00466F34" w:rsidRPr="00917B4E">
        <w:rPr>
          <w:rFonts w:ascii="Times New Roman" w:hAnsi="Times New Roman"/>
        </w:rPr>
        <w:t>Access OLT &amp; CMTS,</w:t>
      </w:r>
      <w:r w:rsidR="00917B4E" w:rsidRPr="00917B4E">
        <w:rPr>
          <w:rFonts w:ascii="Times New Roman" w:hAnsi="Times New Roman"/>
        </w:rPr>
        <w:t xml:space="preserve"> </w:t>
      </w:r>
      <w:r w:rsidR="00466F34" w:rsidRPr="00917B4E">
        <w:rPr>
          <w:rFonts w:ascii="Times New Roman" w:hAnsi="Times New Roman"/>
        </w:rPr>
        <w:t>Access Interface</w:t>
      </w:r>
      <w:r w:rsidR="00A56A04" w:rsidRPr="00917B4E">
        <w:rPr>
          <w:rFonts w:ascii="Times New Roman" w:hAnsi="Times New Roman"/>
        </w:rPr>
        <w:t>s</w:t>
      </w:r>
      <w:r w:rsidR="00917B4E" w:rsidRPr="00917B4E">
        <w:rPr>
          <w:rFonts w:ascii="Times New Roman" w:hAnsi="Times New Roman"/>
        </w:rPr>
        <w:t xml:space="preserve"> &amp; many more </w:t>
      </w:r>
      <w:r w:rsidR="00466F34" w:rsidRPr="00917B4E">
        <w:rPr>
          <w:rFonts w:ascii="Times New Roman" w:hAnsi="Times New Roman"/>
        </w:rPr>
        <w:t xml:space="preserve">with over around Six years of experience in two Organization, Excellent reputation for resolving problems </w:t>
      </w:r>
      <w:r w:rsidR="00A75BF9" w:rsidRPr="00917B4E">
        <w:rPr>
          <w:rFonts w:ascii="Times New Roman" w:hAnsi="Times New Roman"/>
        </w:rPr>
        <w:t xml:space="preserve">with tactically </w:t>
      </w:r>
      <w:r w:rsidR="00466F34" w:rsidRPr="00917B4E">
        <w:rPr>
          <w:rFonts w:ascii="Times New Roman" w:hAnsi="Times New Roman"/>
        </w:rPr>
        <w:t>and improving customer satisfaction</w:t>
      </w:r>
      <w:r w:rsidR="00466F34">
        <w:t>.</w:t>
      </w:r>
    </w:p>
    <w:p w14:paraId="7F1F338E" w14:textId="77777777" w:rsidR="00D97D21" w:rsidRPr="0078783F" w:rsidRDefault="00D97D21" w:rsidP="00D97D21">
      <w:pPr>
        <w:rPr>
          <w:rFonts w:ascii="Times New Roman" w:hAnsi="Times New Roman" w:cs="Times New Roman"/>
          <w:sz w:val="24"/>
          <w:szCs w:val="24"/>
        </w:rPr>
      </w:pPr>
    </w:p>
    <w:p w14:paraId="6B09D9CD" w14:textId="384CC11D" w:rsidR="00E30C66" w:rsidRPr="0078783F" w:rsidRDefault="00531E6D" w:rsidP="00D97D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F8FC8" wp14:editId="40E5AFC7">
                <wp:simplePos x="0" y="0"/>
                <wp:positionH relativeFrom="column">
                  <wp:posOffset>1578610</wp:posOffset>
                </wp:positionH>
                <wp:positionV relativeFrom="paragraph">
                  <wp:posOffset>304165</wp:posOffset>
                </wp:positionV>
                <wp:extent cx="27940" cy="5471795"/>
                <wp:effectExtent l="0" t="0" r="29210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940" cy="5471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2DB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4.3pt;margin-top:23.95pt;width:2.2pt;height:430.8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" strokeweight="1pt"/>
            </w:pict>
          </mc:Fallback>
        </mc:AlternateContent>
      </w:r>
      <w:r w:rsidR="00E30C66" w:rsidRPr="0078783F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73F57A31" w14:textId="4B06A0CD" w:rsidR="00E30C66" w:rsidRPr="0078783F" w:rsidRDefault="00E30C66" w:rsidP="00E30C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83F">
        <w:rPr>
          <w:rFonts w:ascii="Times New Roman" w:eastAsia="Times New Roman" w:hAnsi="Times New Roman" w:cs="Times New Roman"/>
          <w:b/>
          <w:sz w:val="24"/>
          <w:szCs w:val="24"/>
        </w:rPr>
        <w:t xml:space="preserve">Name                    </w:t>
      </w:r>
      <w:r w:rsidR="00962171" w:rsidRPr="0078783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45379F">
        <w:rPr>
          <w:rFonts w:ascii="Times New Roman" w:hAnsi="Times New Roman" w:cs="Times New Roman"/>
          <w:b/>
          <w:sz w:val="24"/>
          <w:szCs w:val="24"/>
        </w:rPr>
        <w:tab/>
      </w:r>
      <w:r w:rsidR="0045379F">
        <w:rPr>
          <w:rFonts w:ascii="Times New Roman" w:hAnsi="Times New Roman" w:cs="Times New Roman"/>
          <w:b/>
          <w:sz w:val="24"/>
          <w:szCs w:val="24"/>
        </w:rPr>
        <w:tab/>
      </w:r>
      <w:r w:rsidR="004239B8">
        <w:rPr>
          <w:rFonts w:ascii="Times New Roman" w:eastAsia="Times New Roman" w:hAnsi="Times New Roman" w:cs="Times New Roman"/>
          <w:b/>
          <w:sz w:val="24"/>
          <w:szCs w:val="24"/>
        </w:rPr>
        <w:t>SU</w:t>
      </w:r>
      <w:r w:rsidR="00B16CAF">
        <w:rPr>
          <w:rFonts w:ascii="Times New Roman" w:eastAsia="Times New Roman" w:hAnsi="Times New Roman" w:cs="Times New Roman"/>
          <w:b/>
          <w:sz w:val="24"/>
          <w:szCs w:val="24"/>
        </w:rPr>
        <w:t>NIL</w:t>
      </w:r>
      <w:r w:rsidR="002045A0">
        <w:rPr>
          <w:rFonts w:ascii="Times New Roman" w:eastAsia="Times New Roman" w:hAnsi="Times New Roman" w:cs="Times New Roman"/>
          <w:b/>
          <w:sz w:val="24"/>
          <w:szCs w:val="24"/>
        </w:rPr>
        <w:t xml:space="preserve"> LAMA</w:t>
      </w:r>
    </w:p>
    <w:p w14:paraId="2B5D9939" w14:textId="77D4C314" w:rsidR="00E30C66" w:rsidRPr="0078783F" w:rsidRDefault="00E30C66" w:rsidP="00E30C6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87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Nationality</w:t>
      </w:r>
      <w:r w:rsidR="0078783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45379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5379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783F">
        <w:rPr>
          <w:rFonts w:ascii="Times New Roman" w:eastAsia="Times New Roman" w:hAnsi="Times New Roman" w:cs="Times New Roman"/>
          <w:color w:val="000000"/>
          <w:sz w:val="24"/>
          <w:szCs w:val="24"/>
        </w:rPr>
        <w:t>Nepal</w:t>
      </w:r>
      <w:r w:rsidR="008345DB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ins w:id="1" w:author="Sunil Lama" w:date="2022-05-27T20:33:00Z">
        <w:r w:rsidR="0056600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</w:p>
    <w:p w14:paraId="40CBD714" w14:textId="50438411" w:rsidR="00E30C66" w:rsidRPr="0078783F" w:rsidRDefault="00962171" w:rsidP="00E30C6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Gender</w:t>
      </w:r>
      <w:r w:rsidRPr="0078783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</w:t>
      </w:r>
      <w:r w:rsidR="0045379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379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B16CAF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E30C66" w:rsidRPr="0078783F"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</w:p>
    <w:p w14:paraId="12259218" w14:textId="12909982" w:rsidR="00E30C66" w:rsidRDefault="00E30C66" w:rsidP="00E30C6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7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of Birth</w:t>
      </w:r>
      <w:r w:rsidRPr="007878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5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45379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5379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39B8">
        <w:rPr>
          <w:rFonts w:ascii="Times New Roman" w:hAnsi="Times New Roman" w:cs="Times New Roman"/>
          <w:color w:val="000000"/>
          <w:sz w:val="24"/>
          <w:szCs w:val="24"/>
        </w:rPr>
        <w:t>1996 October 04</w:t>
      </w:r>
    </w:p>
    <w:p w14:paraId="72D1CE57" w14:textId="186E1DF1" w:rsidR="0045379F" w:rsidRDefault="0045379F" w:rsidP="00E30C6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537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Place of Birth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Kavrepalanchowk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Nepal</w:t>
      </w:r>
    </w:p>
    <w:p w14:paraId="537F6364" w14:textId="5BE4CB36" w:rsidR="000F3B12" w:rsidRPr="0078783F" w:rsidRDefault="000F3B12" w:rsidP="00E30C6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Temporary Address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Budhanilkantha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17B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Kathmandu, Nepal</w:t>
      </w:r>
    </w:p>
    <w:p w14:paraId="46625E10" w14:textId="62B1CCF8" w:rsidR="000339F7" w:rsidRDefault="000339F7" w:rsidP="00E30C66">
      <w:pPr>
        <w:rPr>
          <w:rFonts w:ascii="Times New Roman" w:hAnsi="Times New Roman" w:cs="Times New Roman"/>
          <w:sz w:val="24"/>
          <w:szCs w:val="24"/>
        </w:rPr>
      </w:pPr>
      <w:r w:rsidRPr="0078783F">
        <w:rPr>
          <w:rFonts w:ascii="Times New Roman" w:hAnsi="Times New Roman" w:cs="Times New Roman"/>
          <w:b/>
          <w:sz w:val="24"/>
          <w:szCs w:val="24"/>
        </w:rPr>
        <w:t>Father Name</w:t>
      </w:r>
      <w:r w:rsidR="00FE650D" w:rsidRPr="0078783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5379F">
        <w:rPr>
          <w:rFonts w:ascii="Times New Roman" w:hAnsi="Times New Roman" w:cs="Times New Roman"/>
          <w:b/>
          <w:sz w:val="24"/>
          <w:szCs w:val="24"/>
        </w:rPr>
        <w:tab/>
      </w:r>
      <w:r w:rsidR="0045379F">
        <w:rPr>
          <w:rFonts w:ascii="Times New Roman" w:hAnsi="Times New Roman" w:cs="Times New Roman"/>
          <w:b/>
          <w:sz w:val="24"/>
          <w:szCs w:val="24"/>
        </w:rPr>
        <w:tab/>
      </w:r>
      <w:r w:rsidR="002045A0">
        <w:rPr>
          <w:rFonts w:ascii="Times New Roman" w:hAnsi="Times New Roman" w:cs="Times New Roman"/>
          <w:sz w:val="24"/>
          <w:szCs w:val="24"/>
        </w:rPr>
        <w:t xml:space="preserve">Gyan Bahadur </w:t>
      </w:r>
      <w:proofErr w:type="spellStart"/>
      <w:r w:rsidR="002045A0">
        <w:rPr>
          <w:rFonts w:ascii="Times New Roman" w:hAnsi="Times New Roman" w:cs="Times New Roman"/>
          <w:sz w:val="24"/>
          <w:szCs w:val="24"/>
        </w:rPr>
        <w:t>Thokar</w:t>
      </w:r>
      <w:proofErr w:type="spellEnd"/>
    </w:p>
    <w:p w14:paraId="46BF6042" w14:textId="36D366BC" w:rsidR="002045A0" w:rsidRPr="00891247" w:rsidRDefault="002045A0" w:rsidP="00E30C66">
      <w:pPr>
        <w:rPr>
          <w:rFonts w:ascii="Times New Roman" w:eastAsia="Times New Roman" w:hAnsi="Times New Roman" w:cs="Times New Roman"/>
          <w:sz w:val="24"/>
          <w:szCs w:val="24"/>
        </w:rPr>
      </w:pPr>
      <w:r w:rsidRPr="002045A0">
        <w:rPr>
          <w:rFonts w:ascii="Times New Roman" w:hAnsi="Times New Roman" w:cs="Times New Roman"/>
          <w:b/>
          <w:sz w:val="24"/>
          <w:szCs w:val="24"/>
        </w:rPr>
        <w:t>Mother Name</w:t>
      </w:r>
      <w:r w:rsidRPr="002045A0">
        <w:rPr>
          <w:rFonts w:ascii="Times New Roman" w:hAnsi="Times New Roman" w:cs="Times New Roman"/>
          <w:b/>
          <w:sz w:val="24"/>
          <w:szCs w:val="24"/>
        </w:rPr>
        <w:tab/>
      </w:r>
      <w:r w:rsidR="0045379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379F">
        <w:rPr>
          <w:rFonts w:ascii="Times New Roman" w:hAnsi="Times New Roman" w:cs="Times New Roman"/>
          <w:sz w:val="24"/>
          <w:szCs w:val="24"/>
        </w:rPr>
        <w:tab/>
      </w:r>
      <w:r w:rsidR="004537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1247">
        <w:rPr>
          <w:rFonts w:ascii="Times New Roman" w:hAnsi="Times New Roman" w:cs="Times New Roman"/>
          <w:sz w:val="24"/>
          <w:szCs w:val="24"/>
        </w:rPr>
        <w:t>Dik</w:t>
      </w:r>
      <w:proofErr w:type="spellEnd"/>
      <w:r w:rsidRPr="00891247">
        <w:rPr>
          <w:rFonts w:ascii="Times New Roman" w:hAnsi="Times New Roman" w:cs="Times New Roman"/>
          <w:sz w:val="24"/>
          <w:szCs w:val="24"/>
        </w:rPr>
        <w:t xml:space="preserve"> Maya Rai</w:t>
      </w:r>
      <w:r w:rsidR="00157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22F">
        <w:rPr>
          <w:rFonts w:ascii="Times New Roman" w:hAnsi="Times New Roman" w:cs="Times New Roman"/>
          <w:sz w:val="24"/>
          <w:szCs w:val="24"/>
        </w:rPr>
        <w:t>Thokar</w:t>
      </w:r>
      <w:proofErr w:type="spellEnd"/>
    </w:p>
    <w:p w14:paraId="36DC92A7" w14:textId="30FB1619" w:rsidR="00E30C66" w:rsidRDefault="00962171" w:rsidP="00E30C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247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proofErr w:type="gramStart"/>
      <w:r w:rsidRPr="00891247">
        <w:rPr>
          <w:rFonts w:ascii="Times New Roman" w:hAnsi="Times New Roman" w:cs="Times New Roman"/>
          <w:b/>
          <w:sz w:val="24"/>
          <w:szCs w:val="24"/>
        </w:rPr>
        <w:t>address</w:t>
      </w:r>
      <w:r w:rsidR="000339F7" w:rsidRPr="008912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3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379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="0045379F">
        <w:rPr>
          <w:rFonts w:ascii="Times New Roman" w:eastAsia="Times New Roman" w:hAnsi="Times New Roman" w:cs="Times New Roman"/>
          <w:sz w:val="24"/>
          <w:szCs w:val="24"/>
        </w:rPr>
        <w:tab/>
      </w:r>
      <w:r w:rsidR="002045A0" w:rsidRPr="00891247">
        <w:rPr>
          <w:rFonts w:ascii="Times New Roman" w:eastAsia="Times New Roman" w:hAnsi="Times New Roman" w:cs="Times New Roman"/>
          <w:bCs/>
          <w:sz w:val="24"/>
          <w:szCs w:val="24"/>
        </w:rPr>
        <w:t xml:space="preserve">Sipali-05, </w:t>
      </w:r>
      <w:proofErr w:type="spellStart"/>
      <w:r w:rsidR="002045A0" w:rsidRPr="00891247">
        <w:rPr>
          <w:rFonts w:ascii="Times New Roman" w:eastAsia="Times New Roman" w:hAnsi="Times New Roman" w:cs="Times New Roman"/>
          <w:bCs/>
          <w:sz w:val="24"/>
          <w:szCs w:val="24"/>
        </w:rPr>
        <w:t>Kavre</w:t>
      </w:r>
      <w:r w:rsidR="0045379F">
        <w:rPr>
          <w:rFonts w:ascii="Times New Roman" w:eastAsia="Times New Roman" w:hAnsi="Times New Roman" w:cs="Times New Roman"/>
          <w:bCs/>
          <w:sz w:val="24"/>
          <w:szCs w:val="24"/>
        </w:rPr>
        <w:t>palanchowk</w:t>
      </w:r>
      <w:proofErr w:type="spellEnd"/>
      <w:r w:rsidR="008345DB" w:rsidRPr="0089124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E30C66" w:rsidRPr="00891247">
        <w:rPr>
          <w:rFonts w:ascii="Times New Roman" w:eastAsia="Times New Roman" w:hAnsi="Times New Roman" w:cs="Times New Roman"/>
          <w:bCs/>
          <w:sz w:val="24"/>
          <w:szCs w:val="24"/>
        </w:rPr>
        <w:t xml:space="preserve"> Nepal</w:t>
      </w:r>
    </w:p>
    <w:p w14:paraId="005143CD" w14:textId="337441A9" w:rsidR="000A6E3E" w:rsidRDefault="000F3B12" w:rsidP="00E30C6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Citizenship No.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A6E3E" w:rsidRPr="000A6E3E">
        <w:rPr>
          <w:rFonts w:ascii="Times New Roman" w:eastAsia="Times New Roman" w:hAnsi="Times New Roman" w:cs="Times New Roman"/>
          <w:bCs/>
          <w:sz w:val="24"/>
          <w:szCs w:val="24"/>
        </w:rPr>
        <w:t>30-01-70-10286</w:t>
      </w:r>
    </w:p>
    <w:p w14:paraId="67A8AEED" w14:textId="0E07CE22" w:rsidR="000F3B12" w:rsidRDefault="000F3B12" w:rsidP="00E30C66">
      <w:pPr>
        <w:rPr>
          <w:rFonts w:ascii="Times New Roman" w:eastAsia="Times New Roman" w:hAnsi="Times New Roman" w:cs="Times New Roman"/>
          <w:sz w:val="24"/>
          <w:szCs w:val="24"/>
        </w:rPr>
      </w:pPr>
      <w:r w:rsidRPr="0045379F">
        <w:rPr>
          <w:rFonts w:ascii="Times New Roman" w:eastAsia="Times New Roman" w:hAnsi="Times New Roman" w:cs="Times New Roman"/>
          <w:b/>
          <w:bCs/>
          <w:sz w:val="24"/>
          <w:szCs w:val="24"/>
        </w:rPr>
        <w:t>Date of Issue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2070-11-11</w:t>
      </w:r>
    </w:p>
    <w:p w14:paraId="46F2DFDE" w14:textId="3E279ECC" w:rsidR="00231EAB" w:rsidRDefault="00E30C66" w:rsidP="00E30C66">
      <w:pPr>
        <w:rPr>
          <w:rFonts w:ascii="Times New Roman" w:eastAsia="Times New Roman" w:hAnsi="Times New Roman" w:cs="Times New Roman"/>
          <w:sz w:val="24"/>
          <w:szCs w:val="24"/>
        </w:rPr>
      </w:pPr>
      <w:r w:rsidRPr="008912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Marital Status</w:t>
      </w:r>
      <w:r w:rsidR="0078783F" w:rsidRPr="00891247">
        <w:rPr>
          <w:rFonts w:ascii="Times New Roman" w:eastAsia="Times New Roman" w:hAnsi="Times New Roman" w:cs="Times New Roman"/>
          <w:sz w:val="24"/>
          <w:szCs w:val="24"/>
        </w:rPr>
        <w:tab/>
      </w:r>
      <w:r w:rsidR="0045379F">
        <w:rPr>
          <w:rFonts w:ascii="Times New Roman" w:eastAsia="Times New Roman" w:hAnsi="Times New Roman" w:cs="Times New Roman"/>
          <w:sz w:val="24"/>
          <w:szCs w:val="24"/>
        </w:rPr>
        <w:tab/>
      </w:r>
      <w:r w:rsidR="00C05DB5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2045A0" w:rsidRPr="00891247">
        <w:rPr>
          <w:rFonts w:ascii="Times New Roman" w:eastAsia="Times New Roman" w:hAnsi="Times New Roman" w:cs="Times New Roman"/>
          <w:sz w:val="24"/>
          <w:szCs w:val="24"/>
        </w:rPr>
        <w:t>Unm</w:t>
      </w:r>
      <w:r w:rsidRPr="00891247">
        <w:rPr>
          <w:rFonts w:ascii="Times New Roman" w:eastAsia="Times New Roman" w:hAnsi="Times New Roman" w:cs="Times New Roman"/>
          <w:sz w:val="24"/>
          <w:szCs w:val="24"/>
        </w:rPr>
        <w:t xml:space="preserve">arried </w:t>
      </w:r>
    </w:p>
    <w:p w14:paraId="0F26C053" w14:textId="38822218" w:rsidR="0045379F" w:rsidRDefault="0045379F" w:rsidP="00E30C66">
      <w:pPr>
        <w:rPr>
          <w:rFonts w:ascii="Times New Roman" w:eastAsia="Times New Roman" w:hAnsi="Times New Roman" w:cs="Times New Roman"/>
          <w:sz w:val="24"/>
          <w:szCs w:val="24"/>
        </w:rPr>
      </w:pPr>
      <w:r w:rsidRPr="0045379F">
        <w:rPr>
          <w:rFonts w:ascii="Times New Roman" w:eastAsia="Times New Roman" w:hAnsi="Times New Roman" w:cs="Times New Roman"/>
          <w:b/>
          <w:bCs/>
          <w:sz w:val="24"/>
          <w:szCs w:val="24"/>
        </w:rPr>
        <w:t>Religion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05DB5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Christian</w:t>
      </w:r>
    </w:p>
    <w:p w14:paraId="50CA4E39" w14:textId="7362B254" w:rsidR="0045379F" w:rsidRPr="0045379F" w:rsidRDefault="0045379F" w:rsidP="00E30C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379F">
        <w:rPr>
          <w:rFonts w:ascii="Times New Roman" w:eastAsia="Times New Roman" w:hAnsi="Times New Roman" w:cs="Times New Roman"/>
          <w:b/>
          <w:bCs/>
          <w:sz w:val="24"/>
          <w:szCs w:val="24"/>
        </w:rPr>
        <w:t>Family Background</w:t>
      </w:r>
      <w:r w:rsidRPr="0045379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5379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05D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45379F">
        <w:rPr>
          <w:rFonts w:ascii="Times New Roman" w:eastAsia="Times New Roman" w:hAnsi="Times New Roman" w:cs="Times New Roman"/>
          <w:sz w:val="24"/>
          <w:szCs w:val="24"/>
        </w:rPr>
        <w:t>Farming</w:t>
      </w:r>
    </w:p>
    <w:p w14:paraId="6E832143" w14:textId="77777777" w:rsidR="0092627A" w:rsidRDefault="0069102A" w:rsidP="00D97D2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8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878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1C5FD489" w14:textId="77777777" w:rsidR="0092627A" w:rsidRDefault="0092627A" w:rsidP="00D97D2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94936" w14:textId="77777777" w:rsidR="00E30C66" w:rsidRPr="006C09ED" w:rsidRDefault="00E30C66" w:rsidP="00D97D21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C09ED">
        <w:rPr>
          <w:rFonts w:ascii="Times New Roman" w:hAnsi="Times New Roman" w:cs="Times New Roman"/>
          <w:b/>
          <w:sz w:val="24"/>
          <w:szCs w:val="24"/>
          <w:u w:val="single"/>
        </w:rPr>
        <w:t>ACADEMIC PERFORMANCE</w:t>
      </w:r>
    </w:p>
    <w:tbl>
      <w:tblPr>
        <w:tblStyle w:val="LightGrid-Accent4"/>
        <w:tblpPr w:leftFromText="180" w:rightFromText="180" w:vertAnchor="text" w:horzAnchor="margin" w:tblpY="65"/>
        <w:tblW w:w="10368" w:type="dxa"/>
        <w:tblLook w:val="04A0" w:firstRow="1" w:lastRow="0" w:firstColumn="1" w:lastColumn="0" w:noHBand="0" w:noVBand="1"/>
      </w:tblPr>
      <w:tblGrid>
        <w:gridCol w:w="2448"/>
        <w:gridCol w:w="2790"/>
        <w:gridCol w:w="2160"/>
        <w:gridCol w:w="2970"/>
      </w:tblGrid>
      <w:tr w:rsidR="00413F37" w:rsidRPr="0078783F" w14:paraId="1533E327" w14:textId="77777777" w:rsidTr="004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1120A7B" w14:textId="77777777" w:rsidR="00413F37" w:rsidRPr="0078783F" w:rsidRDefault="00413F37" w:rsidP="00413F37">
            <w:pPr>
              <w:pStyle w:val="Heading5"/>
              <w:outlineLvl w:val="4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78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790" w:type="dxa"/>
          </w:tcPr>
          <w:p w14:paraId="2C28C98E" w14:textId="77777777" w:rsidR="00413F37" w:rsidRPr="0078783F" w:rsidRDefault="00413F37" w:rsidP="00413F37">
            <w:pPr>
              <w:pStyle w:val="Heading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7878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(Equivalent to UK Education)</w:t>
            </w:r>
          </w:p>
        </w:tc>
        <w:tc>
          <w:tcPr>
            <w:tcW w:w="2160" w:type="dxa"/>
          </w:tcPr>
          <w:p w14:paraId="33C92142" w14:textId="77777777" w:rsidR="00413F37" w:rsidRPr="0078783F" w:rsidRDefault="00413F37" w:rsidP="00413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Obtained Marks</w:t>
            </w:r>
          </w:p>
        </w:tc>
        <w:tc>
          <w:tcPr>
            <w:tcW w:w="2970" w:type="dxa"/>
          </w:tcPr>
          <w:p w14:paraId="460DA9B2" w14:textId="77777777" w:rsidR="00413F37" w:rsidRPr="0078783F" w:rsidRDefault="00413F37" w:rsidP="00413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 Year</w:t>
            </w:r>
          </w:p>
        </w:tc>
      </w:tr>
      <w:tr w:rsidR="00413F37" w:rsidRPr="0078783F" w14:paraId="69A571FC" w14:textId="77777777" w:rsidTr="0041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29E03EC" w14:textId="77777777" w:rsidR="00413F37" w:rsidRPr="0078783F" w:rsidRDefault="00413F37" w:rsidP="00413F37">
            <w:pPr>
              <w:pStyle w:val="Heading5"/>
              <w:outlineLvl w:val="4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7878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–XII /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7878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I.com.)</w:t>
            </w:r>
            <w:r w:rsidRPr="0078783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 Science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Optional </w:t>
            </w:r>
            <w:r>
              <w:t xml:space="preserve"> </w:t>
            </w:r>
            <w:r w:rsidRPr="006C09ED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Shree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Budhanilkantha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790" w:type="dxa"/>
          </w:tcPr>
          <w:p w14:paraId="0309236B" w14:textId="77777777" w:rsidR="00413F37" w:rsidRPr="0078783F" w:rsidRDefault="00413F37" w:rsidP="00413F37">
            <w:pPr>
              <w:pStyle w:val="Heading5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 Level</w:t>
            </w:r>
          </w:p>
        </w:tc>
        <w:tc>
          <w:tcPr>
            <w:tcW w:w="2160" w:type="dxa"/>
          </w:tcPr>
          <w:p w14:paraId="10A07992" w14:textId="77777777" w:rsidR="00413F37" w:rsidRPr="0078783F" w:rsidRDefault="00413F37" w:rsidP="0041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49.50</w:t>
            </w:r>
          </w:p>
        </w:tc>
        <w:tc>
          <w:tcPr>
            <w:tcW w:w="2970" w:type="dxa"/>
          </w:tcPr>
          <w:p w14:paraId="77649B44" w14:textId="77777777" w:rsidR="00413F37" w:rsidRPr="0078783F" w:rsidRDefault="00413F37" w:rsidP="00413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2013-2015</w:t>
            </w:r>
          </w:p>
        </w:tc>
      </w:tr>
      <w:tr w:rsidR="00413F37" w:rsidRPr="0078783F" w14:paraId="38DB4E1D" w14:textId="77777777" w:rsidTr="00413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B12C91C" w14:textId="77777777" w:rsidR="00413F37" w:rsidRDefault="00413F37" w:rsidP="00413F37">
            <w:pPr>
              <w:pStyle w:val="Heading5"/>
              <w:outlineLvl w:val="4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878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CLASS –X </w:t>
            </w:r>
            <w:proofErr w:type="gramStart"/>
            <w:r w:rsidRPr="007878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r w:rsidRPr="007878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SLC</w:t>
            </w:r>
            <w:proofErr w:type="gramEnd"/>
            <w:r w:rsidRPr="007878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(School Leaving Certificate)</w:t>
            </w:r>
          </w:p>
          <w:p w14:paraId="6AB9F49C" w14:textId="77777777" w:rsidR="00413F37" w:rsidRPr="006C09ED" w:rsidRDefault="00413F37" w:rsidP="00413F37">
            <w:proofErr w:type="gramStart"/>
            <w:r>
              <w:t xml:space="preserve">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6C09ED">
              <w:rPr>
                <w:rFonts w:ascii="Times New Roman" w:hAnsi="Times New Roman" w:cs="Times New Roman"/>
                <w:sz w:val="24"/>
                <w:szCs w:val="24"/>
              </w:rPr>
              <w:t xml:space="preserve">mathematics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Shree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Budhanilkantha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790" w:type="dxa"/>
          </w:tcPr>
          <w:p w14:paraId="7AEA02C6" w14:textId="77777777" w:rsidR="00413F37" w:rsidRPr="0078783F" w:rsidRDefault="00413F37" w:rsidP="00413F37">
            <w:pPr>
              <w:pStyle w:val="Heading5"/>
              <w:jc w:val="center"/>
              <w:outlineLvl w:val="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GCSE</w:t>
            </w:r>
          </w:p>
        </w:tc>
        <w:tc>
          <w:tcPr>
            <w:tcW w:w="2160" w:type="dxa"/>
          </w:tcPr>
          <w:p w14:paraId="7E795AAA" w14:textId="77777777" w:rsidR="00413F37" w:rsidRPr="0078783F" w:rsidRDefault="00413F37" w:rsidP="00413F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72.25%</w:t>
            </w:r>
          </w:p>
        </w:tc>
        <w:tc>
          <w:tcPr>
            <w:tcW w:w="2970" w:type="dxa"/>
          </w:tcPr>
          <w:p w14:paraId="10982BF7" w14:textId="77777777" w:rsidR="00413F37" w:rsidRPr="0078783F" w:rsidRDefault="00413F37" w:rsidP="00413F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2003-2013</w:t>
            </w:r>
          </w:p>
        </w:tc>
      </w:tr>
    </w:tbl>
    <w:p w14:paraId="3EC6AEEA" w14:textId="77777777" w:rsidR="00A22383" w:rsidRPr="0078783F" w:rsidRDefault="00A22383" w:rsidP="00D97D21">
      <w:pPr>
        <w:rPr>
          <w:rFonts w:ascii="Times New Roman" w:hAnsi="Times New Roman" w:cs="Times New Roman"/>
          <w:sz w:val="24"/>
          <w:szCs w:val="24"/>
        </w:rPr>
      </w:pPr>
    </w:p>
    <w:p w14:paraId="456D6559" w14:textId="77777777" w:rsidR="008345DB" w:rsidRDefault="008345DB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095A80" w14:textId="77777777" w:rsidR="00705753" w:rsidRDefault="00705753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E1C967" w14:textId="77777777" w:rsidR="00705753" w:rsidRDefault="00705753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F83349" w14:textId="77777777" w:rsidR="00705753" w:rsidRDefault="00705753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1C2617" w14:textId="77777777" w:rsidR="006C09ED" w:rsidRDefault="006C09ED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EE04FD" w14:textId="77777777" w:rsidR="006C09ED" w:rsidRDefault="006C09ED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42466F" w14:textId="77777777" w:rsidR="006C09ED" w:rsidRDefault="006C09ED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D5F3FB" w14:textId="77777777" w:rsidR="00231EAB" w:rsidRDefault="00231EAB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 PROFILE</w:t>
      </w:r>
    </w:p>
    <w:p w14:paraId="7AFDA631" w14:textId="0887F7B7" w:rsidR="00A61D27" w:rsidRPr="00A61D27" w:rsidRDefault="0045379F" w:rsidP="00A61D2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Enthusiastic, energetic, adaptable, patient, friendly, willingness to learn, time</w:t>
      </w:r>
      <w:r w:rsidR="005C67E3">
        <w:rPr>
          <w:szCs w:val="24"/>
        </w:rPr>
        <w:t xml:space="preserve"> &amp; stress</w:t>
      </w:r>
      <w:r>
        <w:rPr>
          <w:szCs w:val="24"/>
        </w:rPr>
        <w:t xml:space="preserve"> management. </w:t>
      </w:r>
    </w:p>
    <w:p w14:paraId="6FDDA6F9" w14:textId="77777777" w:rsidR="00A61D27" w:rsidRPr="00A61D27" w:rsidRDefault="00A61D27" w:rsidP="00A61D27">
      <w:pPr>
        <w:pStyle w:val="ListParagraph"/>
        <w:numPr>
          <w:ilvl w:val="0"/>
          <w:numId w:val="5"/>
        </w:numPr>
        <w:rPr>
          <w:szCs w:val="24"/>
        </w:rPr>
      </w:pPr>
      <w:r w:rsidRPr="00A61D27">
        <w:rPr>
          <w:szCs w:val="24"/>
        </w:rPr>
        <w:t>The ability to be polite and stay calm under pressure.</w:t>
      </w:r>
    </w:p>
    <w:p w14:paraId="255BA45B" w14:textId="77777777" w:rsidR="00A61D27" w:rsidRPr="00A61D27" w:rsidRDefault="00A61D27" w:rsidP="00A61D27">
      <w:pPr>
        <w:pStyle w:val="ListParagraph"/>
        <w:numPr>
          <w:ilvl w:val="0"/>
          <w:numId w:val="5"/>
        </w:numPr>
        <w:rPr>
          <w:szCs w:val="24"/>
        </w:rPr>
      </w:pPr>
      <w:r w:rsidRPr="00A61D27">
        <w:rPr>
          <w:szCs w:val="24"/>
        </w:rPr>
        <w:t>A smart appearance.</w:t>
      </w:r>
    </w:p>
    <w:p w14:paraId="47BD0150" w14:textId="7614EDFD" w:rsidR="00A61D27" w:rsidRDefault="0045379F" w:rsidP="00A61D2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Knowledge </w:t>
      </w:r>
      <w:r w:rsidR="005C67E3">
        <w:rPr>
          <w:szCs w:val="24"/>
        </w:rPr>
        <w:t>of Computer programming and Excellent</w:t>
      </w:r>
      <w:r>
        <w:rPr>
          <w:szCs w:val="24"/>
        </w:rPr>
        <w:t xml:space="preserve"> typing skill and concept of Networking</w:t>
      </w:r>
      <w:r w:rsidR="005C67E3">
        <w:rPr>
          <w:szCs w:val="24"/>
        </w:rPr>
        <w:t>.</w:t>
      </w:r>
    </w:p>
    <w:p w14:paraId="16632F29" w14:textId="1BFB08A9" w:rsidR="005C67E3" w:rsidRDefault="005C67E3" w:rsidP="00A61D2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Team work.</w:t>
      </w:r>
    </w:p>
    <w:p w14:paraId="7054B469" w14:textId="1BC12F0C" w:rsidR="006C09ED" w:rsidRDefault="006C09ED" w:rsidP="00A61D2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Communication skills with different language</w:t>
      </w:r>
      <w:r w:rsidR="00917B4E">
        <w:rPr>
          <w:szCs w:val="24"/>
        </w:rPr>
        <w:t xml:space="preserve"> </w:t>
      </w:r>
      <w:r>
        <w:rPr>
          <w:szCs w:val="24"/>
        </w:rPr>
        <w:t>(English,</w:t>
      </w:r>
      <w:r w:rsidR="00917B4E">
        <w:rPr>
          <w:szCs w:val="24"/>
        </w:rPr>
        <w:t xml:space="preserve"> </w:t>
      </w:r>
      <w:r>
        <w:rPr>
          <w:szCs w:val="24"/>
        </w:rPr>
        <w:t>Hindi,</w:t>
      </w:r>
      <w:r w:rsidR="00917B4E">
        <w:rPr>
          <w:szCs w:val="24"/>
        </w:rPr>
        <w:t xml:space="preserve"> </w:t>
      </w:r>
      <w:r>
        <w:rPr>
          <w:szCs w:val="24"/>
        </w:rPr>
        <w:t>Korean &amp; Nepali)</w:t>
      </w:r>
    </w:p>
    <w:p w14:paraId="7C9A1E3F" w14:textId="446FF2C3" w:rsidR="006C09ED" w:rsidRDefault="006C09ED" w:rsidP="00A61D2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Presentation skills</w:t>
      </w:r>
    </w:p>
    <w:p w14:paraId="38E83421" w14:textId="345900BD" w:rsidR="00A61D27" w:rsidRDefault="00A61D27" w:rsidP="00A61D27">
      <w:pPr>
        <w:rPr>
          <w:szCs w:val="24"/>
        </w:rPr>
      </w:pPr>
    </w:p>
    <w:p w14:paraId="557E1220" w14:textId="77777777" w:rsidR="0045379F" w:rsidRDefault="0045379F" w:rsidP="00A61D27">
      <w:pPr>
        <w:rPr>
          <w:szCs w:val="24"/>
        </w:rPr>
      </w:pPr>
    </w:p>
    <w:p w14:paraId="3F249634" w14:textId="77777777" w:rsidR="00A61D27" w:rsidRDefault="00A61D27" w:rsidP="00A61D2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D27">
        <w:rPr>
          <w:rFonts w:ascii="Times New Roman" w:hAnsi="Times New Roman" w:cs="Times New Roman"/>
          <w:b/>
          <w:sz w:val="24"/>
          <w:szCs w:val="24"/>
          <w:u w:val="single"/>
        </w:rPr>
        <w:t>PERSONAL STRENGTH</w:t>
      </w:r>
    </w:p>
    <w:p w14:paraId="79A315EA" w14:textId="77777777" w:rsidR="00A61D27" w:rsidRPr="00BA7CA8" w:rsidRDefault="00A61D27" w:rsidP="00A61D27">
      <w:pPr>
        <w:pStyle w:val="ListParagraph"/>
        <w:numPr>
          <w:ilvl w:val="0"/>
          <w:numId w:val="5"/>
        </w:numPr>
        <w:rPr>
          <w:szCs w:val="24"/>
        </w:rPr>
      </w:pPr>
      <w:r w:rsidRPr="00BA7CA8">
        <w:rPr>
          <w:szCs w:val="24"/>
        </w:rPr>
        <w:t xml:space="preserve">Self-Confidence, convincing capacity, involvement, positive attitude, </w:t>
      </w:r>
      <w:r w:rsidR="00BA7CA8" w:rsidRPr="00BA7CA8">
        <w:rPr>
          <w:szCs w:val="24"/>
        </w:rPr>
        <w:t>self-motivated and good listener.</w:t>
      </w:r>
    </w:p>
    <w:p w14:paraId="008CA7B9" w14:textId="77777777" w:rsidR="00BA7CA8" w:rsidRPr="00BA7CA8" w:rsidRDefault="00BA7CA8" w:rsidP="00A61D27">
      <w:pPr>
        <w:pStyle w:val="ListParagraph"/>
        <w:numPr>
          <w:ilvl w:val="0"/>
          <w:numId w:val="5"/>
        </w:numPr>
        <w:rPr>
          <w:szCs w:val="24"/>
        </w:rPr>
      </w:pPr>
      <w:r w:rsidRPr="00BA7CA8">
        <w:rPr>
          <w:szCs w:val="24"/>
        </w:rPr>
        <w:t>Laborious, hardworking, humble and helping.</w:t>
      </w:r>
    </w:p>
    <w:p w14:paraId="2F0B2579" w14:textId="46D450EA" w:rsidR="00BA7CA8" w:rsidRDefault="00BA7CA8" w:rsidP="00A61D27">
      <w:pPr>
        <w:pStyle w:val="ListParagraph"/>
        <w:numPr>
          <w:ilvl w:val="0"/>
          <w:numId w:val="5"/>
        </w:numPr>
        <w:rPr>
          <w:szCs w:val="24"/>
        </w:rPr>
      </w:pPr>
      <w:r w:rsidRPr="00BA7CA8">
        <w:rPr>
          <w:szCs w:val="24"/>
        </w:rPr>
        <w:t>Have ability to work in team.</w:t>
      </w:r>
    </w:p>
    <w:p w14:paraId="5A30ED22" w14:textId="008BF85F" w:rsidR="0045379F" w:rsidRPr="00BA7CA8" w:rsidRDefault="0045379F" w:rsidP="00A61D2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Healthy and Fit.</w:t>
      </w:r>
    </w:p>
    <w:p w14:paraId="59A94E73" w14:textId="1240A379" w:rsidR="00BA7CA8" w:rsidRDefault="00BA7CA8" w:rsidP="00BA7CA8">
      <w:pPr>
        <w:rPr>
          <w:b/>
          <w:szCs w:val="24"/>
        </w:rPr>
      </w:pPr>
    </w:p>
    <w:p w14:paraId="54CC1546" w14:textId="77777777" w:rsidR="0045379F" w:rsidRDefault="0045379F" w:rsidP="00BA7CA8">
      <w:pPr>
        <w:rPr>
          <w:b/>
          <w:szCs w:val="24"/>
        </w:rPr>
      </w:pPr>
    </w:p>
    <w:p w14:paraId="4F337FA9" w14:textId="77777777" w:rsidR="00BA7CA8" w:rsidRDefault="00BA7CA8" w:rsidP="00BA7C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CA8">
        <w:rPr>
          <w:rFonts w:ascii="Times New Roman" w:hAnsi="Times New Roman" w:cs="Times New Roman"/>
          <w:b/>
          <w:sz w:val="24"/>
          <w:szCs w:val="24"/>
          <w:u w:val="single"/>
        </w:rPr>
        <w:t>INTEREST</w:t>
      </w:r>
    </w:p>
    <w:p w14:paraId="05B54B84" w14:textId="77777777" w:rsidR="00BA7CA8" w:rsidRPr="00BA7CA8" w:rsidRDefault="00BA7CA8" w:rsidP="00BA7CA8">
      <w:pPr>
        <w:pStyle w:val="ListParagraph"/>
        <w:numPr>
          <w:ilvl w:val="0"/>
          <w:numId w:val="5"/>
        </w:numPr>
        <w:rPr>
          <w:szCs w:val="24"/>
        </w:rPr>
      </w:pPr>
      <w:r w:rsidRPr="00BA7CA8">
        <w:rPr>
          <w:szCs w:val="24"/>
        </w:rPr>
        <w:t>Using Computer.</w:t>
      </w:r>
    </w:p>
    <w:p w14:paraId="12DCC8E0" w14:textId="01424B64" w:rsidR="00BA7CA8" w:rsidRPr="00BA7CA8" w:rsidRDefault="005C67E3" w:rsidP="00BA7CA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Learn knowledge on Latest technologies through online</w:t>
      </w:r>
    </w:p>
    <w:p w14:paraId="608DF36F" w14:textId="77777777" w:rsidR="00BA7CA8" w:rsidRDefault="00BA7CA8" w:rsidP="00BA7CA8">
      <w:pPr>
        <w:pStyle w:val="ListParagraph"/>
        <w:numPr>
          <w:ilvl w:val="0"/>
          <w:numId w:val="5"/>
        </w:numPr>
        <w:rPr>
          <w:szCs w:val="24"/>
        </w:rPr>
      </w:pPr>
      <w:r w:rsidRPr="00BA7CA8">
        <w:rPr>
          <w:szCs w:val="24"/>
        </w:rPr>
        <w:t>Reading Books.</w:t>
      </w:r>
    </w:p>
    <w:p w14:paraId="6752E4FC" w14:textId="72279773" w:rsidR="005C67E3" w:rsidRPr="00BA7CA8" w:rsidRDefault="005C67E3" w:rsidP="00BA7CA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Teaching</w:t>
      </w:r>
    </w:p>
    <w:p w14:paraId="40C0D572" w14:textId="77777777" w:rsidR="00231EAB" w:rsidRPr="00BA7CA8" w:rsidRDefault="00231EAB" w:rsidP="0069102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A7CA8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</w:p>
    <w:p w14:paraId="40C95460" w14:textId="14C411BB" w:rsidR="00BA7CA8" w:rsidRDefault="00BA7CA8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B6B82D" w14:textId="77777777" w:rsidR="00BA7CA8" w:rsidRDefault="00BA7CA8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C44CE6" w14:textId="77777777" w:rsidR="008345DB" w:rsidRDefault="00891247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</w:p>
    <w:p w14:paraId="47C6D006" w14:textId="2A231301" w:rsidR="00891247" w:rsidRDefault="00891247" w:rsidP="00891247">
      <w:pPr>
        <w:pStyle w:val="ListParagraph"/>
        <w:numPr>
          <w:ilvl w:val="0"/>
          <w:numId w:val="4"/>
        </w:numPr>
        <w:rPr>
          <w:szCs w:val="24"/>
        </w:rPr>
      </w:pPr>
      <w:r w:rsidRPr="00891247">
        <w:rPr>
          <w:szCs w:val="24"/>
        </w:rPr>
        <w:t>Basic and diploma in Computer</w:t>
      </w:r>
      <w:r w:rsidR="005C67E3">
        <w:rPr>
          <w:szCs w:val="24"/>
        </w:rPr>
        <w:t xml:space="preserve"> course</w:t>
      </w:r>
      <w:r w:rsidR="00231EAB">
        <w:rPr>
          <w:szCs w:val="24"/>
        </w:rPr>
        <w:t>.</w:t>
      </w:r>
    </w:p>
    <w:p w14:paraId="1A934210" w14:textId="54D6E996" w:rsidR="0045379F" w:rsidRDefault="0045379F" w:rsidP="0089124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Basic </w:t>
      </w:r>
      <w:r w:rsidR="004754AC" w:rsidRPr="004F3B48">
        <w:rPr>
          <w:color w:val="000000" w:themeColor="text1"/>
        </w:rPr>
        <w:t>Java, C, C++, python</w:t>
      </w:r>
      <w:r w:rsidR="005C67E3">
        <w:rPr>
          <w:szCs w:val="24"/>
        </w:rPr>
        <w:t xml:space="preserve"> Programming course</w:t>
      </w:r>
    </w:p>
    <w:p w14:paraId="5F23990A" w14:textId="3519CB1C" w:rsidR="005C67E3" w:rsidRDefault="005C67E3" w:rsidP="0089124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Basic HTML course</w:t>
      </w:r>
    </w:p>
    <w:p w14:paraId="7FEAF716" w14:textId="758D95CB" w:rsidR="00D7720E" w:rsidRDefault="00D7720E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B8836E" w14:textId="77777777" w:rsidR="0045379F" w:rsidRDefault="0045379F" w:rsidP="006910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EB7443" w14:textId="51C2C9C9" w:rsidR="008345DB" w:rsidRDefault="003E5399" w:rsidP="004537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WORK </w:t>
      </w:r>
      <w:r w:rsidR="005447D6" w:rsidRPr="00891247">
        <w:rPr>
          <w:rFonts w:ascii="Times New Roman" w:hAnsi="Times New Roman" w:cs="Times New Roman"/>
          <w:b/>
          <w:sz w:val="24"/>
          <w:szCs w:val="24"/>
          <w:u w:val="single"/>
        </w:rPr>
        <w:t>EXPERIENCES</w:t>
      </w:r>
    </w:p>
    <w:p w14:paraId="5569CA80" w14:textId="67E96CC4" w:rsidR="003E5399" w:rsidRDefault="0056657B" w:rsidP="004537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E5399" w:rsidRPr="003E5399">
        <w:rPr>
          <w:rFonts w:ascii="Times New Roman" w:hAnsi="Times New Roman" w:cs="Times New Roman"/>
          <w:b/>
          <w:sz w:val="24"/>
          <w:szCs w:val="24"/>
        </w:rPr>
        <w:t>Customer Relationship Management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E53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C91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2016-July to 2021-Feb</w:t>
      </w:r>
    </w:p>
    <w:p w14:paraId="1B122FC2" w14:textId="6B8CAA80" w:rsidR="003E5399" w:rsidRPr="003E5399" w:rsidRDefault="0056657B" w:rsidP="0045379F">
      <w:pPr>
        <w:rPr>
          <w:rStyle w:val="Heading8Char"/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917B4E">
        <w:rPr>
          <w:rFonts w:ascii="Times New Roman" w:hAnsi="Times New Roman" w:cs="Times New Roman"/>
          <w:b/>
          <w:sz w:val="24"/>
          <w:szCs w:val="24"/>
        </w:rPr>
        <w:t>Gforce</w:t>
      </w:r>
      <w:r w:rsidR="003E5399">
        <w:rPr>
          <w:rFonts w:ascii="Times New Roman" w:hAnsi="Times New Roman" w:cs="Times New Roman"/>
          <w:b/>
          <w:sz w:val="24"/>
          <w:szCs w:val="24"/>
        </w:rPr>
        <w:t xml:space="preserve"> System &amp; Technolog</w:t>
      </w:r>
      <w:r w:rsidR="00683C91">
        <w:rPr>
          <w:rFonts w:ascii="Times New Roman" w:hAnsi="Times New Roman" w:cs="Times New Roman"/>
          <w:b/>
          <w:sz w:val="24"/>
          <w:szCs w:val="24"/>
        </w:rPr>
        <w:t xml:space="preserve">ies Pvt </w:t>
      </w:r>
      <w:proofErr w:type="spellStart"/>
      <w:proofErr w:type="gramStart"/>
      <w:r w:rsidR="00683C91">
        <w:rPr>
          <w:rFonts w:ascii="Times New Roman" w:hAnsi="Times New Roman" w:cs="Times New Roman"/>
          <w:b/>
          <w:sz w:val="24"/>
          <w:szCs w:val="24"/>
        </w:rPr>
        <w:t>Ltd</w:t>
      </w:r>
      <w:r w:rsidR="003E5399">
        <w:rPr>
          <w:rFonts w:ascii="Times New Roman" w:hAnsi="Times New Roman" w:cs="Times New Roman"/>
          <w:b/>
          <w:sz w:val="24"/>
          <w:szCs w:val="24"/>
        </w:rPr>
        <w:t>,Ganeshchowk</w:t>
      </w:r>
      <w:proofErr w:type="gramEnd"/>
      <w:r w:rsidR="003E5399">
        <w:rPr>
          <w:rFonts w:ascii="Times New Roman" w:hAnsi="Times New Roman" w:cs="Times New Roman"/>
          <w:b/>
          <w:sz w:val="24"/>
          <w:szCs w:val="24"/>
        </w:rPr>
        <w:t>,Kathmandu,Nepal</w:t>
      </w:r>
      <w:proofErr w:type="spellEnd"/>
    </w:p>
    <w:p w14:paraId="3B0CB2D7" w14:textId="2C628D80" w:rsidR="0045379F" w:rsidRPr="0056657B" w:rsidRDefault="004239B8" w:rsidP="0056657B">
      <w:pPr>
        <w:pStyle w:val="ListParagraph"/>
        <w:numPr>
          <w:ilvl w:val="0"/>
          <w:numId w:val="6"/>
        </w:numPr>
        <w:rPr>
          <w:rStyle w:val="Heading8Char"/>
          <w:rFonts w:ascii="Symbol" w:hAnsi="Symbol" w:cs="Times New Roman" w:hint="eastAsia"/>
          <w:b/>
          <w:color w:val="auto"/>
          <w:sz w:val="24"/>
          <w:szCs w:val="24"/>
        </w:rPr>
      </w:pPr>
      <w:r w:rsidRPr="0056657B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Working</w:t>
      </w:r>
      <w:r w:rsidR="00A52355" w:rsidRPr="0056657B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 as a </w:t>
      </w:r>
      <w:r w:rsidR="00907F90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Customer Relationship Management System, </w:t>
      </w:r>
      <w:r w:rsidR="0056657B" w:rsidRPr="0056657B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Book keeping</w:t>
      </w:r>
      <w:r w:rsidR="0045379F" w:rsidRPr="0056657B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 &amp; data entry</w:t>
      </w:r>
      <w:r w:rsidR="00907F90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.</w:t>
      </w:r>
    </w:p>
    <w:p w14:paraId="6FD053EB" w14:textId="64971F7A" w:rsidR="0056657B" w:rsidRDefault="00E937A0" w:rsidP="0056657B">
      <w:pPr>
        <w:pStyle w:val="ListParagraph"/>
        <w:numPr>
          <w:ilvl w:val="0"/>
          <w:numId w:val="6"/>
        </w:numPr>
        <w:rPr>
          <w:rStyle w:val="Heading8Char"/>
          <w:rFonts w:ascii="Symbol" w:hAnsi="Symbol" w:cs="Times New Roman" w:hint="eastAsia"/>
          <w:b/>
          <w:color w:val="auto"/>
          <w:sz w:val="24"/>
          <w:szCs w:val="24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Used consultative techniques to understand customer needs and make </w:t>
      </w:r>
      <w:r w:rsidR="00685F61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strategic</w:t>
      </w: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 referrals to business partners.</w:t>
      </w:r>
    </w:p>
    <w:p w14:paraId="6ADEC49F" w14:textId="1506F306" w:rsidR="00E937A0" w:rsidRDefault="00E937A0" w:rsidP="0056657B">
      <w:pPr>
        <w:pStyle w:val="ListParagraph"/>
        <w:numPr>
          <w:ilvl w:val="0"/>
          <w:numId w:val="6"/>
        </w:numPr>
        <w:rPr>
          <w:rStyle w:val="Heading8Char"/>
          <w:rFonts w:ascii="Symbol" w:hAnsi="Symbol" w:cs="Times New Roman" w:hint="eastAsia"/>
          <w:b/>
          <w:color w:val="auto"/>
          <w:sz w:val="24"/>
          <w:szCs w:val="24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Created customer support strategies to increase customer </w:t>
      </w:r>
      <w:r w:rsidR="00685F61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pretension</w:t>
      </w: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.</w:t>
      </w:r>
    </w:p>
    <w:p w14:paraId="36AF9FAE" w14:textId="5AD4B91A" w:rsidR="00E937A0" w:rsidRPr="00683C91" w:rsidRDefault="00683C91" w:rsidP="0056657B">
      <w:pPr>
        <w:pStyle w:val="ListParagraph"/>
        <w:numPr>
          <w:ilvl w:val="0"/>
          <w:numId w:val="6"/>
        </w:numPr>
        <w:rPr>
          <w:rStyle w:val="Heading8Char"/>
          <w:rFonts w:ascii="Symbol" w:hAnsi="Symbol" w:cs="Times New Roman" w:hint="eastAsia"/>
          <w:b/>
          <w:color w:val="auto"/>
          <w:sz w:val="24"/>
          <w:szCs w:val="24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Developed summaries to assess each client’s participation level &amp; determine targets for follow-up plans</w:t>
      </w:r>
      <w:r w:rsidR="00907F90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.</w:t>
      </w:r>
    </w:p>
    <w:p w14:paraId="4FDCE1E2" w14:textId="77777777" w:rsidR="00683C91" w:rsidRDefault="00683C91" w:rsidP="00683C91">
      <w:pPr>
        <w:pStyle w:val="ListParagraph"/>
        <w:ind w:left="1440"/>
        <w:rPr>
          <w:rStyle w:val="Heading8Char"/>
          <w:rFonts w:ascii="Times New Roman" w:hAnsi="Times New Roman" w:cs="Times New Roman"/>
          <w:color w:val="auto"/>
          <w:sz w:val="24"/>
          <w:szCs w:val="24"/>
        </w:rPr>
      </w:pPr>
    </w:p>
    <w:p w14:paraId="67D278D6" w14:textId="77777777" w:rsidR="00683C91" w:rsidRDefault="00683C91" w:rsidP="00683C91">
      <w:pPr>
        <w:pStyle w:val="ListParagraph"/>
        <w:ind w:left="1440"/>
        <w:rPr>
          <w:rStyle w:val="Heading8Char"/>
          <w:rFonts w:ascii="Times New Roman" w:hAnsi="Times New Roman" w:cs="Times New Roman"/>
          <w:color w:val="auto"/>
          <w:sz w:val="24"/>
          <w:szCs w:val="24"/>
        </w:rPr>
      </w:pPr>
    </w:p>
    <w:p w14:paraId="10728C80" w14:textId="342E4098" w:rsidR="00683C91" w:rsidRPr="00683C91" w:rsidRDefault="00683C91" w:rsidP="00683C91">
      <w:pPr>
        <w:rPr>
          <w:rStyle w:val="Heading8Char"/>
          <w:rFonts w:ascii="Times New Roman" w:hAnsi="Times New Roman" w:cs="Times New Roman"/>
          <w:color w:val="auto"/>
          <w:sz w:val="24"/>
          <w:szCs w:val="24"/>
        </w:rPr>
      </w:pPr>
      <w:r>
        <w:rPr>
          <w:b/>
          <w:szCs w:val="24"/>
        </w:rPr>
        <w:t xml:space="preserve">                   </w:t>
      </w:r>
      <w:r w:rsidR="00992608">
        <w:rPr>
          <w:rFonts w:ascii="Times New Roman" w:hAnsi="Times New Roman" w:cs="Times New Roman"/>
          <w:b/>
          <w:sz w:val="24"/>
          <w:szCs w:val="24"/>
        </w:rPr>
        <w:t>Technical Support Center Representative</w:t>
      </w:r>
      <w:r>
        <w:rPr>
          <w:b/>
          <w:szCs w:val="24"/>
        </w:rPr>
        <w:t xml:space="preserve">  </w:t>
      </w:r>
      <w:r w:rsidRPr="00683C91">
        <w:rPr>
          <w:b/>
          <w:szCs w:val="24"/>
        </w:rPr>
        <w:t xml:space="preserve">    </w:t>
      </w: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2021-Dec Currently working</w:t>
      </w:r>
    </w:p>
    <w:p w14:paraId="22C916DA" w14:textId="57E5692C" w:rsidR="00683C91" w:rsidRPr="00683C91" w:rsidRDefault="00683C91" w:rsidP="00683C91">
      <w:pPr>
        <w:rPr>
          <w:rStyle w:val="Heading8Char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>SUBISU C</w:t>
      </w:r>
      <w:r w:rsidR="00992608">
        <w:rPr>
          <w:rFonts w:ascii="Times New Roman" w:hAnsi="Times New Roman" w:cs="Times New Roman"/>
          <w:b/>
          <w:sz w:val="24"/>
          <w:szCs w:val="24"/>
        </w:rPr>
        <w:t>ommunication Pvt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Ltd,Baluwatar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,Kathmandu,Nepal</w:t>
      </w:r>
      <w:proofErr w:type="spellEnd"/>
    </w:p>
    <w:p w14:paraId="0529168E" w14:textId="343A2E7C" w:rsidR="0045379F" w:rsidRPr="00683C91" w:rsidRDefault="00683C91" w:rsidP="00683C91">
      <w:pPr>
        <w:pStyle w:val="ListParagraph"/>
        <w:numPr>
          <w:ilvl w:val="0"/>
          <w:numId w:val="8"/>
        </w:numPr>
        <w:rPr>
          <w:rStyle w:val="Heading8Char"/>
          <w:rFonts w:ascii="Symbol" w:hAnsi="Symbol" w:cs="Times New Roman" w:hint="eastAsia"/>
          <w:b/>
          <w:color w:val="auto"/>
          <w:sz w:val="24"/>
          <w:szCs w:val="24"/>
        </w:rPr>
      </w:pPr>
      <w:r w:rsidRPr="0056657B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Working</w:t>
      </w:r>
      <w:r w:rsidR="00907F90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 as a Technical Support </w:t>
      </w:r>
      <w:proofErr w:type="spellStart"/>
      <w:r w:rsidR="00907F90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Represtative</w:t>
      </w:r>
      <w:proofErr w:type="spellEnd"/>
      <w:r w:rsidR="00907F90"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 using System operating on Networking base.</w:t>
      </w:r>
    </w:p>
    <w:p w14:paraId="1DF605B7" w14:textId="44193F5F" w:rsidR="0045379F" w:rsidRPr="00D35CED" w:rsidRDefault="00907F90" w:rsidP="00907F90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Heading8Char"/>
          <w:rFonts w:ascii="Symbol" w:eastAsia="Times New Roman" w:hAnsi="Symbol" w:cs="Arial"/>
          <w:color w:val="000000" w:themeColor="text1"/>
          <w:sz w:val="24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Provided Tier 1 IT Support to non-technical internal &amp; external users through phone call &amp; desk side support services.</w:t>
      </w:r>
    </w:p>
    <w:p w14:paraId="5349C444" w14:textId="4F1FDD75" w:rsidR="00D35CED" w:rsidRDefault="00D35CED" w:rsidP="00907F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Managed high levels of call flow &amp; responded for technical support needs.</w:t>
      </w:r>
    </w:p>
    <w:p w14:paraId="73346C6E" w14:textId="348F85B6" w:rsidR="00907F90" w:rsidRPr="00D35CED" w:rsidRDefault="00907F90" w:rsidP="00907F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t xml:space="preserve">Router </w:t>
      </w:r>
      <w:proofErr w:type="spellStart"/>
      <w:proofErr w:type="gramStart"/>
      <w:r>
        <w:t>Configuration,Access</w:t>
      </w:r>
      <w:proofErr w:type="spellEnd"/>
      <w:proofErr w:type="gramEnd"/>
      <w:r>
        <w:t xml:space="preserve"> OLT &amp; </w:t>
      </w:r>
      <w:proofErr w:type="spellStart"/>
      <w:r>
        <w:t>CMTS,Access</w:t>
      </w:r>
      <w:proofErr w:type="spellEnd"/>
      <w:r>
        <w:t xml:space="preserve"> Interfaces &amp; check Areas.</w:t>
      </w:r>
    </w:p>
    <w:p w14:paraId="73DED126" w14:textId="205AA349" w:rsidR="00D35CED" w:rsidRPr="00D35CED" w:rsidRDefault="00D35CED" w:rsidP="00907F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t xml:space="preserve">WAN &amp; LAN design </w:t>
      </w:r>
    </w:p>
    <w:p w14:paraId="460A9DF5" w14:textId="5036F4D8" w:rsidR="00D35CED" w:rsidRDefault="00D35CED" w:rsidP="00907F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t>Check VLAN &amp; Mac</w:t>
      </w:r>
    </w:p>
    <w:p w14:paraId="3B6D7CFC" w14:textId="12A590B1" w:rsidR="00907F90" w:rsidRDefault="00D35CED" w:rsidP="00907F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Offered troubleshooting of connectivity issues across networks such as </w:t>
      </w:r>
      <w:proofErr w:type="spellStart"/>
      <w:proofErr w:type="gramStart"/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WIFI,cellular</w:t>
      </w:r>
      <w:proofErr w:type="spellEnd"/>
      <w:proofErr w:type="gramEnd"/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 xml:space="preserve"> &amp; other NETWORK related issue.</w:t>
      </w:r>
    </w:p>
    <w:p w14:paraId="5D9782F0" w14:textId="372B9621" w:rsidR="00907F90" w:rsidRDefault="00D35CED" w:rsidP="00907F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Assisted customers in identifying issues &amp; functionality.</w:t>
      </w:r>
    </w:p>
    <w:p w14:paraId="5365E495" w14:textId="38D6A3AE" w:rsidR="00D35CED" w:rsidRPr="00907F90" w:rsidRDefault="00D35CED" w:rsidP="00D35C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Submitted service tickets for equipment maintenance requests for other departments.</w:t>
      </w:r>
    </w:p>
    <w:p w14:paraId="0C9CD88F" w14:textId="45FC47D2" w:rsidR="00D35CED" w:rsidRPr="00907F90" w:rsidRDefault="00D35CED" w:rsidP="00D35C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Symbol" w:hAnsi="Symbol" w:cs="Arial"/>
          <w:color w:val="000000" w:themeColor="text1"/>
        </w:rPr>
      </w:pPr>
      <w:r>
        <w:rPr>
          <w:rStyle w:val="Heading8Char"/>
          <w:rFonts w:ascii="Times New Roman" w:hAnsi="Times New Roman" w:cs="Times New Roman"/>
          <w:color w:val="auto"/>
          <w:sz w:val="24"/>
          <w:szCs w:val="24"/>
        </w:rPr>
        <w:t>Developed summaries to assess each client’s participation level &amp; determine targets for follow-up plans.</w:t>
      </w:r>
    </w:p>
    <w:p w14:paraId="091A2D66" w14:textId="36C9C4A2" w:rsidR="0045379F" w:rsidRDefault="0045379F" w:rsidP="0045379F">
      <w:pPr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</w:pPr>
    </w:p>
    <w:p w14:paraId="1D522840" w14:textId="77777777" w:rsidR="00D35CED" w:rsidRPr="0045379F" w:rsidRDefault="00D35CED" w:rsidP="0045379F">
      <w:pPr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</w:pPr>
    </w:p>
    <w:p w14:paraId="36AA47C7" w14:textId="77777777" w:rsidR="008345DB" w:rsidRPr="00891247" w:rsidRDefault="008345DB" w:rsidP="0045379F">
      <w:pPr>
        <w:pStyle w:val="ListParagraph"/>
        <w:ind w:left="0"/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</w:pPr>
    </w:p>
    <w:p w14:paraId="3D906500" w14:textId="77777777" w:rsidR="00D97D21" w:rsidRPr="00891247" w:rsidRDefault="008B4397" w:rsidP="0078783F">
      <w:pPr>
        <w:pStyle w:val="ListParagraph"/>
        <w:ind w:left="0"/>
        <w:jc w:val="center"/>
        <w:rPr>
          <w:b/>
          <w:i/>
          <w:szCs w:val="24"/>
          <w:lang w:val="en-US"/>
        </w:rPr>
      </w:pPr>
      <w:r w:rsidRPr="00891247"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  <w:lastRenderedPageBreak/>
        <w:t>I hereby</w:t>
      </w:r>
      <w:r w:rsidR="00BA7CA8"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  <w:t xml:space="preserve"> solemnly</w:t>
      </w:r>
      <w:r w:rsidRPr="00891247"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  <w:t xml:space="preserve"> declare that all the</w:t>
      </w:r>
      <w:r w:rsidR="00BA7CA8"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  <w:t xml:space="preserve"> above</w:t>
      </w:r>
      <w:r w:rsidRPr="00891247"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  <w:t xml:space="preserve"> information given is correct to the best of my knowledge</w:t>
      </w:r>
      <w:r w:rsidR="00BA7CA8">
        <w:rPr>
          <w:rStyle w:val="Heading8Char"/>
          <w:rFonts w:ascii="Times New Roman" w:hAnsi="Times New Roman" w:cs="Times New Roman"/>
          <w:b/>
          <w:color w:val="auto"/>
          <w:sz w:val="24"/>
          <w:szCs w:val="24"/>
        </w:rPr>
        <w:t xml:space="preserve"> belief</w:t>
      </w:r>
      <w:r w:rsidRPr="00891247">
        <w:rPr>
          <w:b/>
          <w:i/>
          <w:szCs w:val="24"/>
          <w:lang w:val="en-US"/>
        </w:rPr>
        <w:t>.</w:t>
      </w:r>
    </w:p>
    <w:sectPr w:rsidR="00D97D21" w:rsidRPr="00891247" w:rsidSect="0020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0C4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4500"/>
        </w:tabs>
        <w:ind w:left="306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8997BDB"/>
    <w:multiLevelType w:val="hybridMultilevel"/>
    <w:tmpl w:val="F85CA99A"/>
    <w:lvl w:ilvl="0" w:tplc="F2FAE3CE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8A4E85"/>
    <w:multiLevelType w:val="hybridMultilevel"/>
    <w:tmpl w:val="2F2AC62A"/>
    <w:lvl w:ilvl="0" w:tplc="F2FAE3CE">
      <w:numFmt w:val="bullet"/>
      <w:lvlText w:val=""/>
      <w:lvlJc w:val="left"/>
      <w:pPr>
        <w:ind w:left="1636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22195F50"/>
    <w:multiLevelType w:val="hybridMultilevel"/>
    <w:tmpl w:val="BAE0BB30"/>
    <w:lvl w:ilvl="0" w:tplc="4242550A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47ADD"/>
    <w:multiLevelType w:val="hybridMultilevel"/>
    <w:tmpl w:val="A4E8CA1A"/>
    <w:lvl w:ilvl="0" w:tplc="F2FAE3CE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3E1A0D"/>
    <w:multiLevelType w:val="hybridMultilevel"/>
    <w:tmpl w:val="65A03EEA"/>
    <w:lvl w:ilvl="0" w:tplc="F2FAE3CE">
      <w:numFmt w:val="bullet"/>
      <w:lvlText w:val=""/>
      <w:lvlJc w:val="left"/>
      <w:pPr>
        <w:ind w:left="148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59B2517B"/>
    <w:multiLevelType w:val="hybridMultilevel"/>
    <w:tmpl w:val="5F70C408"/>
    <w:lvl w:ilvl="0" w:tplc="2FDC642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406367"/>
    <w:multiLevelType w:val="hybridMultilevel"/>
    <w:tmpl w:val="8EFE2748"/>
    <w:lvl w:ilvl="0" w:tplc="53B000C2">
      <w:numFmt w:val="bullet"/>
      <w:lvlText w:val=""/>
      <w:lvlJc w:val="left"/>
      <w:pPr>
        <w:ind w:left="9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nil Lama">
    <w15:presenceInfo w15:providerId="Windows Live" w15:userId="13f44d2387b11f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D21"/>
    <w:rsid w:val="000339F7"/>
    <w:rsid w:val="00092EDF"/>
    <w:rsid w:val="000A6E3E"/>
    <w:rsid w:val="000B3481"/>
    <w:rsid w:val="000C25AB"/>
    <w:rsid w:val="000E5C8C"/>
    <w:rsid w:val="000F3B12"/>
    <w:rsid w:val="00137401"/>
    <w:rsid w:val="0015722F"/>
    <w:rsid w:val="001C5B3D"/>
    <w:rsid w:val="00203EF2"/>
    <w:rsid w:val="002045A0"/>
    <w:rsid w:val="00231EAB"/>
    <w:rsid w:val="00256B20"/>
    <w:rsid w:val="002D0C91"/>
    <w:rsid w:val="00334FED"/>
    <w:rsid w:val="00386873"/>
    <w:rsid w:val="003919F0"/>
    <w:rsid w:val="003E5399"/>
    <w:rsid w:val="003F0EFC"/>
    <w:rsid w:val="00413F37"/>
    <w:rsid w:val="004239B8"/>
    <w:rsid w:val="0045379F"/>
    <w:rsid w:val="0046153A"/>
    <w:rsid w:val="00466F34"/>
    <w:rsid w:val="004754AC"/>
    <w:rsid w:val="00496FAF"/>
    <w:rsid w:val="005172ED"/>
    <w:rsid w:val="0052439B"/>
    <w:rsid w:val="00531E6D"/>
    <w:rsid w:val="005447D6"/>
    <w:rsid w:val="00557E02"/>
    <w:rsid w:val="0056600F"/>
    <w:rsid w:val="0056657B"/>
    <w:rsid w:val="00591593"/>
    <w:rsid w:val="005B655B"/>
    <w:rsid w:val="005C67E3"/>
    <w:rsid w:val="005E26A8"/>
    <w:rsid w:val="00630F5C"/>
    <w:rsid w:val="00683C91"/>
    <w:rsid w:val="00685F61"/>
    <w:rsid w:val="0069102A"/>
    <w:rsid w:val="006938EB"/>
    <w:rsid w:val="006C09ED"/>
    <w:rsid w:val="006D0BCC"/>
    <w:rsid w:val="006D5784"/>
    <w:rsid w:val="006E00EE"/>
    <w:rsid w:val="006E2A99"/>
    <w:rsid w:val="00705753"/>
    <w:rsid w:val="0072144F"/>
    <w:rsid w:val="007431EA"/>
    <w:rsid w:val="00763181"/>
    <w:rsid w:val="00767973"/>
    <w:rsid w:val="0078783F"/>
    <w:rsid w:val="007A1B82"/>
    <w:rsid w:val="008345DB"/>
    <w:rsid w:val="00891247"/>
    <w:rsid w:val="008B4397"/>
    <w:rsid w:val="00907F90"/>
    <w:rsid w:val="00917B4E"/>
    <w:rsid w:val="0092627A"/>
    <w:rsid w:val="00941AF5"/>
    <w:rsid w:val="00962171"/>
    <w:rsid w:val="00992608"/>
    <w:rsid w:val="00A073FC"/>
    <w:rsid w:val="00A22383"/>
    <w:rsid w:val="00A24049"/>
    <w:rsid w:val="00A52355"/>
    <w:rsid w:val="00A56A04"/>
    <w:rsid w:val="00A61D27"/>
    <w:rsid w:val="00A75BF9"/>
    <w:rsid w:val="00B16CAF"/>
    <w:rsid w:val="00B63B3F"/>
    <w:rsid w:val="00B71312"/>
    <w:rsid w:val="00B8067A"/>
    <w:rsid w:val="00B82839"/>
    <w:rsid w:val="00BA7CA8"/>
    <w:rsid w:val="00C05DB5"/>
    <w:rsid w:val="00C33985"/>
    <w:rsid w:val="00C704AF"/>
    <w:rsid w:val="00CB2D72"/>
    <w:rsid w:val="00D05948"/>
    <w:rsid w:val="00D35CED"/>
    <w:rsid w:val="00D477CD"/>
    <w:rsid w:val="00D7720E"/>
    <w:rsid w:val="00D97D21"/>
    <w:rsid w:val="00E30C66"/>
    <w:rsid w:val="00E829A2"/>
    <w:rsid w:val="00E937A0"/>
    <w:rsid w:val="00EE5121"/>
    <w:rsid w:val="00FD65F9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972E"/>
  <w15:docId w15:val="{2BEC6B74-4D61-FE40-AA29-0D52669E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F2"/>
  </w:style>
  <w:style w:type="paragraph" w:styleId="Heading1">
    <w:name w:val="heading 1"/>
    <w:basedOn w:val="Normal"/>
    <w:next w:val="Normal"/>
    <w:link w:val="Heading1Char"/>
    <w:qFormat/>
    <w:rsid w:val="00D97D21"/>
    <w:pPr>
      <w:keepNext/>
      <w:widowControl w:val="0"/>
      <w:numPr>
        <w:numId w:val="1"/>
      </w:numPr>
      <w:spacing w:before="100" w:beforeAutospacing="1" w:after="0" w:line="240" w:lineRule="exact"/>
      <w:jc w:val="both"/>
      <w:outlineLvl w:val="0"/>
    </w:pPr>
    <w:rPr>
      <w:rFonts w:ascii="Times New Roman" w:eastAsia="Times New Roman" w:hAnsi="Times New Roman" w:cs="Traditional Arabic"/>
      <w:sz w:val="20"/>
      <w:szCs w:val="20"/>
      <w:u w:val="single"/>
      <w:lang w:val="ar-SA" w:eastAsia="ar-SA"/>
    </w:rPr>
  </w:style>
  <w:style w:type="paragraph" w:styleId="Heading2">
    <w:name w:val="heading 2"/>
    <w:basedOn w:val="Normal"/>
    <w:next w:val="Normal"/>
    <w:link w:val="Heading2Char"/>
    <w:qFormat/>
    <w:rsid w:val="00D97D21"/>
    <w:pPr>
      <w:keepNext/>
      <w:numPr>
        <w:ilvl w:val="1"/>
        <w:numId w:val="1"/>
      </w:numPr>
      <w:spacing w:before="100" w:beforeAutospacing="1" w:after="0" w:line="240" w:lineRule="exact"/>
      <w:jc w:val="both"/>
      <w:outlineLvl w:val="1"/>
    </w:pPr>
    <w:rPr>
      <w:rFonts w:ascii="Times New Roman" w:eastAsia="Times New Roman" w:hAnsi="Times New Roman" w:cs="Traditional Arabic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D97D21"/>
    <w:pPr>
      <w:keepNext/>
      <w:numPr>
        <w:ilvl w:val="2"/>
        <w:numId w:val="1"/>
      </w:numPr>
      <w:spacing w:before="100" w:beforeAutospacing="1" w:after="0" w:line="240" w:lineRule="exact"/>
      <w:ind w:right="-1276"/>
      <w:jc w:val="both"/>
      <w:outlineLvl w:val="2"/>
    </w:pPr>
    <w:rPr>
      <w:rFonts w:ascii="Times New Roman" w:eastAsia="Times New Roman" w:hAnsi="Times New Roman" w:cs="Traditional Arabic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3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3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D97D21"/>
    <w:rPr>
      <w:i/>
      <w:iCs/>
      <w:color w:val="808080"/>
    </w:rPr>
  </w:style>
  <w:style w:type="character" w:customStyle="1" w:styleId="Heading1Char">
    <w:name w:val="Heading 1 Char"/>
    <w:basedOn w:val="DefaultParagraphFont"/>
    <w:link w:val="Heading1"/>
    <w:rsid w:val="00D97D21"/>
    <w:rPr>
      <w:rFonts w:ascii="Times New Roman" w:eastAsia="Times New Roman" w:hAnsi="Times New Roman" w:cs="Traditional Arabic"/>
      <w:sz w:val="20"/>
      <w:szCs w:val="20"/>
      <w:u w:val="single"/>
      <w:lang w:val="ar-SA" w:eastAsia="ar-SA"/>
    </w:rPr>
  </w:style>
  <w:style w:type="character" w:customStyle="1" w:styleId="Heading2Char">
    <w:name w:val="Heading 2 Char"/>
    <w:basedOn w:val="DefaultParagraphFont"/>
    <w:link w:val="Heading2"/>
    <w:rsid w:val="00D97D21"/>
    <w:rPr>
      <w:rFonts w:ascii="Times New Roman" w:eastAsia="Times New Roman" w:hAnsi="Times New Roman" w:cs="Traditional Arabic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D97D21"/>
    <w:rPr>
      <w:rFonts w:ascii="Times New Roman" w:eastAsia="Times New Roman" w:hAnsi="Times New Roman" w:cs="Traditional Arabic"/>
      <w:b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22383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Grid-Accent2">
    <w:name w:val="Light Grid Accent 2"/>
    <w:basedOn w:val="TableNormal"/>
    <w:uiPriority w:val="62"/>
    <w:rsid w:val="00FD65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71312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3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72"/>
    <w:rsid w:val="008B43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3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79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660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0F"/>
    <w:rPr>
      <w:rFonts w:ascii="Tahoma" w:hAnsi="Tahoma" w:cs="Tahoma"/>
      <w:sz w:val="16"/>
      <w:szCs w:val="16"/>
    </w:rPr>
  </w:style>
  <w:style w:type="character" w:customStyle="1" w:styleId="badword">
    <w:name w:val="badword"/>
    <w:basedOn w:val="DefaultParagraphFont"/>
    <w:rsid w:val="00466F34"/>
  </w:style>
  <w:style w:type="table" w:styleId="LightGrid-Accent1">
    <w:name w:val="Light Grid Accent 1"/>
    <w:basedOn w:val="TableNormal"/>
    <w:uiPriority w:val="62"/>
    <w:rsid w:val="001572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D578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70575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98C43-E8D3-4988-9464-BD83E7C8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santro</dc:creator>
  <cp:lastModifiedBy>Sunil Lama</cp:lastModifiedBy>
  <cp:revision>44</cp:revision>
  <cp:lastPrinted>2014-10-19T08:48:00Z</cp:lastPrinted>
  <dcterms:created xsi:type="dcterms:W3CDTF">2022-05-27T15:28:00Z</dcterms:created>
  <dcterms:modified xsi:type="dcterms:W3CDTF">2023-03-14T12:08:00Z</dcterms:modified>
</cp:coreProperties>
</file>